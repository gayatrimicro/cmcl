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2"/>
          <w:szCs w:val="22"/>
        </w:rPr>
      </w:pPr>
      <w:r w:rsidDel="00000000" w:rsidR="00000000" w:rsidRPr="00000000">
        <w:rPr>
          <w:rtl w:val="0"/>
        </w:rPr>
        <w:t xml:space="preserve">QUANTAYSHA DAVIS </w:t>
      </w:r>
      <w:r w:rsidDel="00000000" w:rsidR="00000000" w:rsidRPr="00000000">
        <w:rPr>
          <w:rtl w:val="0"/>
        </w:rPr>
      </w:r>
    </w:p>
    <w:p w:rsidR="00000000" w:rsidDel="00000000" w:rsidP="00000000" w:rsidRDefault="00000000" w:rsidRPr="00000000" w14:paraId="00000002">
      <w:pPr>
        <w:jc w:val="center"/>
        <w:rPr>
          <w:sz w:val="22"/>
          <w:szCs w:val="22"/>
        </w:rPr>
      </w:pPr>
      <w:r w:rsidDel="00000000" w:rsidR="00000000" w:rsidRPr="00000000">
        <w:rPr>
          <w:rtl w:val="0"/>
        </w:rPr>
        <w:t xml:space="preserve">4168 INTERURBAN LANCASTER TX 75134 HOME: (972)228-2405 CELL: (214)815-8019</w:t>
      </w:r>
      <w:r w:rsidDel="00000000" w:rsidR="00000000" w:rsidRPr="00000000">
        <w:rPr>
          <w:rtl w:val="0"/>
        </w:rPr>
      </w:r>
    </w:p>
    <w:p w:rsidR="00000000" w:rsidDel="00000000" w:rsidP="00000000" w:rsidRDefault="00000000" w:rsidRPr="00000000" w14:paraId="00000003">
      <w:pPr>
        <w:jc w:val="center"/>
        <w:rPr>
          <w:sz w:val="22"/>
          <w:szCs w:val="22"/>
        </w:rPr>
      </w:pPr>
      <w:hyperlink r:id="rId7">
        <w:r w:rsidDel="00000000" w:rsidR="00000000" w:rsidRPr="00000000">
          <w:rPr>
            <w:color w:val="0000ff"/>
            <w:u w:val="single"/>
            <w:rtl w:val="0"/>
          </w:rPr>
          <w:t xml:space="preserve">quantaysharay@gmail.com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jc w:val="center"/>
        <w:rPr>
          <w:sz w:val="22"/>
          <w:szCs w:val="22"/>
        </w:rPr>
      </w:pPr>
      <w:r w:rsidDel="00000000" w:rsidR="00000000" w:rsidRPr="00000000">
        <w:rPr>
          <w:rtl w:val="0"/>
        </w:rPr>
      </w:r>
    </w:p>
    <w:p w:rsidR="00000000" w:rsidDel="00000000" w:rsidP="00000000" w:rsidRDefault="00000000" w:rsidRPr="00000000" w14:paraId="00000005">
      <w:pPr>
        <w:jc w:val="center"/>
        <w:rPr>
          <w:sz w:val="22"/>
          <w:szCs w:val="22"/>
        </w:rPr>
      </w:pPr>
      <w:r w:rsidDel="00000000" w:rsidR="00000000" w:rsidRPr="00000000">
        <w:rPr>
          <w:rtl w:val="0"/>
        </w:rPr>
      </w:r>
    </w:p>
    <w:p w:rsidR="00000000" w:rsidDel="00000000" w:rsidP="00000000" w:rsidRDefault="00000000" w:rsidRPr="00000000" w14:paraId="00000006">
      <w:pPr>
        <w:rPr>
          <w:sz w:val="22"/>
          <w:szCs w:val="22"/>
        </w:rPr>
      </w:pPr>
      <w:r w:rsidDel="00000000" w:rsidR="00000000" w:rsidRPr="00000000">
        <w:rPr>
          <w:rtl w:val="0"/>
        </w:rPr>
      </w:r>
    </w:p>
    <w:p w:rsidR="00000000" w:rsidDel="00000000" w:rsidP="00000000" w:rsidRDefault="00000000" w:rsidRPr="00000000" w14:paraId="00000007">
      <w:pPr>
        <w:rPr>
          <w:sz w:val="22"/>
          <w:szCs w:val="22"/>
        </w:rPr>
      </w:pPr>
      <w:r w:rsidDel="00000000" w:rsidR="00000000" w:rsidRPr="00000000">
        <w:rPr>
          <w:rtl w:val="0"/>
        </w:rPr>
        <w:t xml:space="preserve">Professional Summary</w:t>
      </w:r>
      <w:r w:rsidDel="00000000" w:rsidR="00000000" w:rsidRPr="00000000">
        <w:rPr>
          <w:rtl w:val="0"/>
        </w:rPr>
      </w:r>
    </w:p>
    <w:p w:rsidR="00000000" w:rsidDel="00000000" w:rsidP="00000000" w:rsidRDefault="00000000" w:rsidRPr="00000000" w14:paraId="00000008">
      <w:pPr>
        <w:rPr>
          <w:sz w:val="22"/>
          <w:szCs w:val="22"/>
        </w:rPr>
      </w:pPr>
      <w:r w:rsidDel="00000000" w:rsidR="00000000" w:rsidRPr="00000000">
        <w:rPr>
          <w:rtl w:val="0"/>
        </w:rPr>
        <w:t xml:space="preserve">Conflict Resolution - </w:t>
      </w:r>
      <w:r w:rsidDel="00000000" w:rsidR="00000000" w:rsidRPr="00000000">
        <w:rPr>
          <w:rtl w:val="0"/>
        </w:rPr>
      </w:r>
    </w:p>
    <w:p w:rsidR="00000000" w:rsidDel="00000000" w:rsidP="00000000" w:rsidRDefault="00000000" w:rsidRPr="00000000" w14:paraId="00000009">
      <w:pPr>
        <w:rPr>
          <w:sz w:val="22"/>
          <w:szCs w:val="22"/>
        </w:rPr>
      </w:pPr>
      <w:r w:rsidDel="00000000" w:rsidR="00000000" w:rsidRPr="00000000">
        <w:rPr>
          <w:rtl w:val="0"/>
        </w:rPr>
        <w:t xml:space="preserve">Responsible for handling customer account inquiries, accurately providing information to ensure resolution of product/service complaints and customer satisfaction. Inside Sales - </w:t>
      </w:r>
      <w:r w:rsidDel="00000000" w:rsidR="00000000" w:rsidRPr="00000000">
        <w:rPr>
          <w:rtl w:val="0"/>
        </w:rPr>
      </w:r>
    </w:p>
    <w:p w:rsidR="00000000" w:rsidDel="00000000" w:rsidP="00000000" w:rsidRDefault="00000000" w:rsidRPr="00000000" w14:paraId="0000000A">
      <w:pPr>
        <w:rPr>
          <w:sz w:val="22"/>
          <w:szCs w:val="22"/>
        </w:rPr>
      </w:pPr>
      <w:r w:rsidDel="00000000" w:rsidR="00000000" w:rsidRPr="00000000">
        <w:rPr>
          <w:rtl w:val="0"/>
        </w:rPr>
        <w:t xml:space="preserve">Met and exceeded quotas generating 65+ calls per day on leads for software maintenance renewals. Served as communication link between engineering consultants, MIS management and staff. Customer Service - </w:t>
      </w:r>
      <w:r w:rsidDel="00000000" w:rsidR="00000000" w:rsidRPr="00000000">
        <w:rPr>
          <w:rtl w:val="0"/>
        </w:rPr>
      </w:r>
    </w:p>
    <w:p w:rsidR="00000000" w:rsidDel="00000000" w:rsidP="00000000" w:rsidRDefault="00000000" w:rsidRPr="00000000" w14:paraId="0000000B">
      <w:pPr>
        <w:rPr>
          <w:sz w:val="22"/>
          <w:szCs w:val="22"/>
        </w:rPr>
      </w:pPr>
      <w:r w:rsidDel="00000000" w:rsidR="00000000" w:rsidRPr="00000000">
        <w:rPr>
          <w:rtl w:val="0"/>
        </w:rPr>
        <w:t xml:space="preserve">Consistently received positive feedback from guests and created repeat business by developing long-term relationships with customers. Handled guest complaints, maintaining a positive dining experien</w:t>
      </w:r>
      <w:ins w:author="quantaysharay@gmail.com" w:id="0" w:date="2019-05-21T16:21:00Z">
        <w:r w:rsidDel="00000000" w:rsidR="00000000" w:rsidRPr="00000000">
          <w:rPr>
            <w:rFonts w:ascii="Times New Roman" w:cs="Times New Roman" w:eastAsia="Times New Roman" w:hAnsi="Times New Roman"/>
            <w:color w:val="000000"/>
            <w:sz w:val="22"/>
            <w:szCs w:val="22"/>
            <w:rtl w:val="0"/>
          </w:rPr>
          <w:t xml:space="preserve">a</w:t>
        </w:r>
      </w:ins>
      <w:r w:rsidDel="00000000" w:rsidR="00000000" w:rsidRPr="00000000">
        <w:rPr>
          <w:rtl w:val="0"/>
        </w:rPr>
        <w:t xml:space="preserve">ce for all rest.</w:t>
      </w:r>
      <w:r w:rsidDel="00000000" w:rsidR="00000000" w:rsidRPr="00000000">
        <w:rPr>
          <w:rtl w:val="0"/>
        </w:rPr>
      </w:r>
    </w:p>
    <w:p w:rsidR="00000000" w:rsidDel="00000000" w:rsidP="00000000" w:rsidRDefault="00000000" w:rsidRPr="00000000" w14:paraId="0000000C">
      <w:pPr>
        <w:rPr>
          <w:sz w:val="22"/>
          <w:szCs w:val="22"/>
        </w:rPr>
      </w:pPr>
      <w:r w:rsidDel="00000000" w:rsidR="00000000" w:rsidRPr="00000000">
        <w:rPr>
          <w:rtl w:val="0"/>
        </w:rPr>
      </w:r>
    </w:p>
    <w:p w:rsidR="00000000" w:rsidDel="00000000" w:rsidP="00000000" w:rsidRDefault="00000000" w:rsidRPr="00000000" w14:paraId="0000000D">
      <w:pPr>
        <w:rPr>
          <w:sz w:val="22"/>
          <w:szCs w:val="22"/>
        </w:rPr>
      </w:pPr>
      <w:r w:rsidDel="00000000" w:rsidR="00000000" w:rsidRPr="00000000">
        <w:rPr>
          <w:rtl w:val="0"/>
        </w:rPr>
        <w:t xml:space="preserve">SKILLS</w:t>
      </w:r>
      <w:r w:rsidDel="00000000" w:rsidR="00000000" w:rsidRPr="00000000">
        <w:rPr>
          <w:rtl w:val="0"/>
        </w:rPr>
      </w:r>
    </w:p>
    <w:p w:rsidR="00000000" w:rsidDel="00000000" w:rsidP="00000000" w:rsidRDefault="00000000" w:rsidRPr="00000000" w14:paraId="0000000E">
      <w:pPr>
        <w:rPr>
          <w:sz w:val="22"/>
          <w:szCs w:val="22"/>
        </w:rPr>
      </w:pPr>
      <w:r w:rsidDel="00000000" w:rsidR="00000000" w:rsidRPr="00000000">
        <w:rPr>
          <w:rtl w:val="0"/>
        </w:rPr>
        <w:t xml:space="preserve">Active listening skills </w:t>
      </w:r>
      <w:r w:rsidDel="00000000" w:rsidR="00000000" w:rsidRPr="00000000">
        <w:rPr>
          <w:rtl w:val="0"/>
        </w:rPr>
      </w:r>
    </w:p>
    <w:p w:rsidR="00000000" w:rsidDel="00000000" w:rsidP="00000000" w:rsidRDefault="00000000" w:rsidRPr="00000000" w14:paraId="0000000F">
      <w:pPr>
        <w:rPr>
          <w:sz w:val="22"/>
          <w:szCs w:val="22"/>
        </w:rPr>
      </w:pPr>
      <w:r w:rsidDel="00000000" w:rsidR="00000000" w:rsidRPr="00000000">
        <w:rPr>
          <w:rtl w:val="0"/>
        </w:rPr>
        <w:t xml:space="preserve">• Skilled problem solver </w:t>
      </w:r>
      <w:r w:rsidDel="00000000" w:rsidR="00000000" w:rsidRPr="00000000">
        <w:rPr>
          <w:rtl w:val="0"/>
        </w:rPr>
      </w:r>
    </w:p>
    <w:p w:rsidR="00000000" w:rsidDel="00000000" w:rsidP="00000000" w:rsidRDefault="00000000" w:rsidRPr="00000000" w14:paraId="00000010">
      <w:pPr>
        <w:rPr>
          <w:sz w:val="22"/>
          <w:szCs w:val="22"/>
        </w:rPr>
      </w:pPr>
      <w:r w:rsidDel="00000000" w:rsidR="00000000" w:rsidRPr="00000000">
        <w:rPr>
          <w:rtl w:val="0"/>
        </w:rPr>
        <w:t xml:space="preserve">• Motivated team player </w:t>
      </w:r>
      <w:r w:rsidDel="00000000" w:rsidR="00000000" w:rsidRPr="00000000">
        <w:rPr>
          <w:rtl w:val="0"/>
        </w:rPr>
      </w:r>
    </w:p>
    <w:p w:rsidR="00000000" w:rsidDel="00000000" w:rsidP="00000000" w:rsidRDefault="00000000" w:rsidRPr="00000000" w14:paraId="00000011">
      <w:pPr>
        <w:rPr>
          <w:sz w:val="22"/>
          <w:szCs w:val="22"/>
        </w:rPr>
      </w:pPr>
      <w:r w:rsidDel="00000000" w:rsidR="00000000" w:rsidRPr="00000000">
        <w:rPr>
          <w:rtl w:val="0"/>
        </w:rPr>
        <w:t xml:space="preserve">• Natural leader </w:t>
      </w:r>
      <w:r w:rsidDel="00000000" w:rsidR="00000000" w:rsidRPr="00000000">
        <w:rPr>
          <w:rtl w:val="0"/>
        </w:rPr>
      </w:r>
    </w:p>
    <w:p w:rsidR="00000000" w:rsidDel="00000000" w:rsidP="00000000" w:rsidRDefault="00000000" w:rsidRPr="00000000" w14:paraId="00000012">
      <w:pPr>
        <w:rPr>
          <w:sz w:val="22"/>
          <w:szCs w:val="22"/>
        </w:rPr>
      </w:pPr>
      <w:r w:rsidDel="00000000" w:rsidR="00000000" w:rsidRPr="00000000">
        <w:rPr>
          <w:rtl w:val="0"/>
        </w:rPr>
        <w:t xml:space="preserve">• Employee relations</w:t>
      </w:r>
      <w:r w:rsidDel="00000000" w:rsidR="00000000" w:rsidRPr="00000000">
        <w:rPr>
          <w:rtl w:val="0"/>
        </w:rPr>
      </w:r>
    </w:p>
    <w:p w:rsidR="00000000" w:rsidDel="00000000" w:rsidP="00000000" w:rsidRDefault="00000000" w:rsidRPr="00000000" w14:paraId="00000013">
      <w:pPr>
        <w:rPr>
          <w:sz w:val="22"/>
          <w:szCs w:val="22"/>
        </w:rPr>
      </w:pPr>
      <w:r w:rsidDel="00000000" w:rsidR="00000000" w:rsidRPr="00000000">
        <w:rPr>
          <w:rtl w:val="0"/>
        </w:rPr>
      </w:r>
    </w:p>
    <w:p w:rsidR="00000000" w:rsidDel="00000000" w:rsidP="00000000" w:rsidRDefault="00000000" w:rsidRPr="00000000" w14:paraId="00000014">
      <w:pPr>
        <w:rPr>
          <w:sz w:val="22"/>
          <w:szCs w:val="22"/>
        </w:rPr>
      </w:pPr>
      <w:r w:rsidDel="00000000" w:rsidR="00000000" w:rsidRPr="00000000">
        <w:rPr>
          <w:rtl w:val="0"/>
        </w:rPr>
        <w:t xml:space="preserve">WORK HISTORY </w:t>
      </w:r>
      <w:r w:rsidDel="00000000" w:rsidR="00000000" w:rsidRPr="00000000">
        <w:rPr>
          <w:rtl w:val="0"/>
        </w:rPr>
      </w:r>
    </w:p>
    <w:p w:rsidR="00000000" w:rsidDel="00000000" w:rsidP="00000000" w:rsidRDefault="00000000" w:rsidRPr="00000000" w14:paraId="00000015">
      <w:pPr>
        <w:rPr>
          <w:sz w:val="22"/>
          <w:szCs w:val="22"/>
        </w:rPr>
      </w:pPr>
      <w:r w:rsidDel="00000000" w:rsidR="00000000" w:rsidRPr="00000000">
        <w:rPr>
          <w:rtl w:val="0"/>
        </w:rPr>
        <w:t xml:space="preserve">Securus Technologies</w:t>
      </w:r>
      <w:r w:rsidDel="00000000" w:rsidR="00000000" w:rsidRPr="00000000">
        <w:rPr>
          <w:rtl w:val="0"/>
        </w:rPr>
      </w:r>
    </w:p>
    <w:p w:rsidR="00000000" w:rsidDel="00000000" w:rsidP="00000000" w:rsidRDefault="00000000" w:rsidRPr="00000000" w14:paraId="00000016">
      <w:pPr>
        <w:rPr>
          <w:sz w:val="22"/>
          <w:szCs w:val="22"/>
        </w:rPr>
      </w:pPr>
      <w:r w:rsidDel="00000000" w:rsidR="00000000" w:rsidRPr="00000000">
        <w:rPr>
          <w:rtl w:val="0"/>
        </w:rPr>
        <w:t xml:space="preserve">4000 international parkway Carrollton, Tx 75007</w:t>
      </w:r>
      <w:r w:rsidDel="00000000" w:rsidR="00000000" w:rsidRPr="00000000">
        <w:rPr>
          <w:rtl w:val="0"/>
        </w:rPr>
      </w:r>
    </w:p>
    <w:p w:rsidR="00000000" w:rsidDel="00000000" w:rsidP="00000000" w:rsidRDefault="00000000" w:rsidRPr="00000000" w14:paraId="00000017">
      <w:pPr>
        <w:rPr>
          <w:sz w:val="22"/>
          <w:szCs w:val="22"/>
        </w:rPr>
      </w:pPr>
      <w:r w:rsidDel="00000000" w:rsidR="00000000" w:rsidRPr="00000000">
        <w:rPr>
          <w:rtl w:val="0"/>
        </w:rPr>
        <w:t xml:space="preserve">01/2017-01/2018</w:t>
      </w:r>
      <w:r w:rsidDel="00000000" w:rsidR="00000000" w:rsidRPr="00000000">
        <w:rPr>
          <w:rtl w:val="0"/>
        </w:rPr>
      </w:r>
    </w:p>
    <w:p w:rsidR="00000000" w:rsidDel="00000000" w:rsidP="00000000" w:rsidRDefault="00000000" w:rsidRPr="00000000" w14:paraId="00000018">
      <w:pPr>
        <w:rPr>
          <w:sz w:val="22"/>
          <w:szCs w:val="22"/>
        </w:rPr>
      </w:pPr>
      <w:r w:rsidDel="00000000" w:rsidR="00000000" w:rsidRPr="00000000">
        <w:rPr>
          <w:rtl w:val="0"/>
        </w:rPr>
        <w:t xml:space="preserve">I was a customer service representative who helped customers add money to their account when the funds were low to keep in contact with their loved ones in jail and also if any issues were on the account I would do my best to assist the customer </w:t>
      </w:r>
      <w:r w:rsidDel="00000000" w:rsidR="00000000" w:rsidRPr="00000000">
        <w:rPr>
          <w:rtl w:val="0"/>
        </w:rPr>
      </w:r>
    </w:p>
    <w:p w:rsidR="00000000" w:rsidDel="00000000" w:rsidP="00000000" w:rsidRDefault="00000000" w:rsidRPr="00000000" w14:paraId="00000019">
      <w:pPr>
        <w:rPr>
          <w:sz w:val="22"/>
          <w:szCs w:val="22"/>
        </w:rPr>
      </w:pPr>
      <w:r w:rsidDel="00000000" w:rsidR="00000000" w:rsidRPr="00000000">
        <w:rPr>
          <w:rtl w:val="0"/>
        </w:rPr>
      </w:r>
    </w:p>
    <w:p w:rsidR="00000000" w:rsidDel="00000000" w:rsidP="00000000" w:rsidRDefault="00000000" w:rsidRPr="00000000" w14:paraId="0000001A">
      <w:pPr>
        <w:rPr>
          <w:sz w:val="22"/>
          <w:szCs w:val="22"/>
        </w:rPr>
      </w:pPr>
      <w:r w:rsidDel="00000000" w:rsidR="00000000" w:rsidRPr="00000000">
        <w:rPr>
          <w:rtl w:val="0"/>
        </w:rPr>
        <w:t xml:space="preserve">CMI GROUP 1201 MAIN STREET DALLAS TX 75202</w:t>
      </w:r>
      <w:r w:rsidDel="00000000" w:rsidR="00000000" w:rsidRPr="00000000">
        <w:rPr>
          <w:rtl w:val="0"/>
        </w:rPr>
      </w:r>
    </w:p>
    <w:p w:rsidR="00000000" w:rsidDel="00000000" w:rsidP="00000000" w:rsidRDefault="00000000" w:rsidRPr="00000000" w14:paraId="0000001B">
      <w:pPr>
        <w:rPr>
          <w:sz w:val="22"/>
          <w:szCs w:val="22"/>
        </w:rPr>
      </w:pPr>
      <w:r w:rsidDel="00000000" w:rsidR="00000000" w:rsidRPr="00000000">
        <w:rPr>
          <w:rtl w:val="0"/>
        </w:rPr>
        <w:t xml:space="preserve">05/2016 – 12/2016</w:t>
      </w:r>
      <w:r w:rsidDel="00000000" w:rsidR="00000000" w:rsidRPr="00000000">
        <w:rPr>
          <w:rtl w:val="0"/>
        </w:rPr>
      </w:r>
    </w:p>
    <w:p w:rsidR="00000000" w:rsidDel="00000000" w:rsidP="00000000" w:rsidRDefault="00000000" w:rsidRPr="00000000" w14:paraId="0000001C">
      <w:pPr>
        <w:rPr>
          <w:sz w:val="22"/>
          <w:szCs w:val="22"/>
        </w:rPr>
      </w:pPr>
      <w:r w:rsidDel="00000000" w:rsidR="00000000" w:rsidRPr="00000000">
        <w:rPr>
          <w:rtl w:val="0"/>
        </w:rPr>
        <w:t xml:space="preserve">I take payments and set arrangements for Time Warner customers</w:t>
      </w:r>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rtl w:val="0"/>
        </w:rPr>
        <w:t xml:space="preserve">• Effectively managed a high-volume of inbound and outbound customer calls. </w:t>
      </w:r>
      <w:r w:rsidDel="00000000" w:rsidR="00000000" w:rsidRPr="00000000">
        <w:rPr>
          <w:rtl w:val="0"/>
        </w:rPr>
      </w:r>
    </w:p>
    <w:p w:rsidR="00000000" w:rsidDel="00000000" w:rsidP="00000000" w:rsidRDefault="00000000" w:rsidRPr="00000000" w14:paraId="0000001E">
      <w:pPr>
        <w:rPr>
          <w:sz w:val="22"/>
          <w:szCs w:val="22"/>
        </w:rPr>
      </w:pPr>
      <w:r w:rsidDel="00000000" w:rsidR="00000000" w:rsidRPr="00000000">
        <w:rPr>
          <w:rtl w:val="0"/>
        </w:rPr>
        <w:t xml:space="preserve">• Addressed and resolved customer product complaints empathetically and professionally. </w:t>
      </w:r>
      <w:r w:rsidDel="00000000" w:rsidR="00000000" w:rsidRPr="00000000">
        <w:rPr>
          <w:rtl w:val="0"/>
        </w:rPr>
      </w:r>
    </w:p>
    <w:p w:rsidR="00000000" w:rsidDel="00000000" w:rsidP="00000000" w:rsidRDefault="00000000" w:rsidRPr="00000000" w14:paraId="0000001F">
      <w:pPr>
        <w:rPr>
          <w:sz w:val="22"/>
          <w:szCs w:val="22"/>
        </w:rPr>
      </w:pPr>
      <w:r w:rsidDel="00000000" w:rsidR="00000000" w:rsidRPr="00000000">
        <w:rPr>
          <w:rtl w:val="0"/>
        </w:rPr>
        <w:t xml:space="preserve">• Managed customer calls effectively and efficiently in a complex, fast-paced and challenging call center environment. </w:t>
      </w:r>
      <w:r w:rsidDel="00000000" w:rsidR="00000000" w:rsidRPr="00000000">
        <w:rPr>
          <w:rtl w:val="0"/>
        </w:rPr>
      </w:r>
    </w:p>
    <w:p w:rsidR="00000000" w:rsidDel="00000000" w:rsidP="00000000" w:rsidRDefault="00000000" w:rsidRPr="00000000" w14:paraId="00000020">
      <w:pPr>
        <w:rPr>
          <w:sz w:val="22"/>
          <w:szCs w:val="22"/>
        </w:rPr>
      </w:pPr>
      <w:r w:rsidDel="00000000" w:rsidR="00000000" w:rsidRPr="00000000">
        <w:rPr>
          <w:rtl w:val="0"/>
        </w:rPr>
        <w:t xml:space="preserve">• Answered a constant flow of customer calls with up to1000 calls in queue per minute.</w:t>
      </w:r>
      <w:r w:rsidDel="00000000" w:rsidR="00000000" w:rsidRPr="00000000">
        <w:rPr>
          <w:rtl w:val="0"/>
        </w:rPr>
      </w:r>
    </w:p>
    <w:p w:rsidR="00000000" w:rsidDel="00000000" w:rsidP="00000000" w:rsidRDefault="00000000" w:rsidRPr="00000000" w14:paraId="00000021">
      <w:pPr>
        <w:rPr>
          <w:sz w:val="22"/>
          <w:szCs w:val="22"/>
        </w:rPr>
      </w:pPr>
      <w:r w:rsidDel="00000000" w:rsidR="00000000" w:rsidRPr="00000000">
        <w:rPr>
          <w:rtl w:val="0"/>
        </w:rPr>
      </w:r>
    </w:p>
    <w:p w:rsidR="00000000" w:rsidDel="00000000" w:rsidP="00000000" w:rsidRDefault="00000000" w:rsidRPr="00000000" w14:paraId="00000022">
      <w:pPr>
        <w:rPr>
          <w:sz w:val="22"/>
          <w:szCs w:val="22"/>
        </w:rPr>
      </w:pPr>
      <w:r w:rsidDel="00000000" w:rsidR="00000000" w:rsidRPr="00000000">
        <w:rPr>
          <w:rtl w:val="0"/>
        </w:rPr>
        <w:t xml:space="preserve">LIL TOTS PLAYHOUSE 2039 DYER STREET LANCASTER TX 75146</w:t>
      </w:r>
      <w:r w:rsidDel="00000000" w:rsidR="00000000" w:rsidRPr="00000000">
        <w:rPr>
          <w:rtl w:val="0"/>
        </w:rPr>
      </w:r>
    </w:p>
    <w:p w:rsidR="00000000" w:rsidDel="00000000" w:rsidP="00000000" w:rsidRDefault="00000000" w:rsidRPr="00000000" w14:paraId="00000023">
      <w:pPr>
        <w:rPr>
          <w:sz w:val="22"/>
          <w:szCs w:val="22"/>
        </w:rPr>
      </w:pPr>
      <w:r w:rsidDel="00000000" w:rsidR="00000000" w:rsidRPr="00000000">
        <w:rPr>
          <w:rtl w:val="0"/>
        </w:rPr>
        <w:t xml:space="preserve">05/2010 -28/2014</w:t>
      </w:r>
      <w:r w:rsidDel="00000000" w:rsidR="00000000" w:rsidRPr="00000000">
        <w:rPr>
          <w:rtl w:val="0"/>
        </w:rPr>
      </w:r>
    </w:p>
    <w:p w:rsidR="00000000" w:rsidDel="00000000" w:rsidP="00000000" w:rsidRDefault="00000000" w:rsidRPr="00000000" w14:paraId="00000024">
      <w:pPr>
        <w:rPr>
          <w:sz w:val="22"/>
          <w:szCs w:val="22"/>
        </w:rPr>
      </w:pPr>
      <w:del w:author="quantaysharay@gmail.com" w:id="1" w:date="2018-11-20T22:16:00Z">
        <w:r w:rsidDel="00000000" w:rsidR="00000000" w:rsidRPr="00000000">
          <w:rPr>
            <w:rtl w:val="0"/>
          </w:rPr>
          <w:delText xml:space="preserve">I teach toddlers how to count and say ABC\'s I help prepare meals and I also help with projects they have</w:delText>
        </w:r>
      </w:del>
      <w:r w:rsidDel="00000000" w:rsidR="00000000" w:rsidRPr="00000000">
        <w:rPr>
          <w:rtl w:val="0"/>
        </w:rPr>
        <w:t xml:space="preserve"> I </w:t>
      </w:r>
      <w:del w:author="quantaysharay@gmail.com" w:id="2" w:date="2018-11-20T22:22:00Z">
        <w:r w:rsidDel="00000000" w:rsidR="00000000" w:rsidRPr="00000000">
          <w:rPr>
            <w:rtl w:val="0"/>
          </w:rPr>
          <w:delText xml:space="preserve">also </w:delText>
        </w:r>
      </w:del>
      <w:r w:rsidDel="00000000" w:rsidR="00000000" w:rsidRPr="00000000">
        <w:rPr>
          <w:rtl w:val="0"/>
        </w:rPr>
        <w:t xml:space="preserve">do filing take calls take payments and work with parents at the front desk</w:t>
      </w:r>
      <w:ins w:author="quantaysharay@gmail.com" w:id="3" w:date="2018-11-20T22:16:00Z">
        <w:r w:rsidDel="00000000" w:rsidR="00000000" w:rsidRPr="00000000">
          <w:rPr>
            <w:rFonts w:ascii="Times New Roman" w:cs="Times New Roman" w:eastAsia="Times New Roman" w:hAnsi="Times New Roman"/>
            <w:color w:val="000000"/>
            <w:sz w:val="22"/>
            <w:szCs w:val="22"/>
            <w:rtl w:val="0"/>
          </w:rPr>
          <w:t xml:space="preserve"> i also t</w:t>
        </w:r>
        <w:r w:rsidDel="00000000" w:rsidR="00000000" w:rsidRPr="00000000">
          <w:rPr>
            <w:b w:val="0"/>
            <w:i w:val="0"/>
            <w:strike w:val="0"/>
            <w:color w:val="000000"/>
            <w:sz w:val="22"/>
            <w:szCs w:val="22"/>
            <w:u w:val="none"/>
            <w:shd w:fill="auto" w:val="clear"/>
            <w:rtl w:val="0"/>
          </w:rPr>
          <w:t xml:space="preserve">each toddlers how to count and say ABC\'s I help prepare meals and I also help with projects they have</w:t>
        </w:r>
      </w:ins>
      <w:r w:rsidDel="00000000" w:rsidR="00000000" w:rsidRPr="00000000">
        <w:rPr>
          <w:rtl w:val="0"/>
        </w:rPr>
      </w:r>
    </w:p>
    <w:p w:rsidR="00000000" w:rsidDel="00000000" w:rsidP="00000000" w:rsidRDefault="00000000" w:rsidRPr="00000000" w14:paraId="00000025">
      <w:pPr>
        <w:rPr>
          <w:sz w:val="22"/>
          <w:szCs w:val="22"/>
        </w:rPr>
      </w:pPr>
      <w:bookmarkStart w:colFirst="0" w:colLast="0" w:name="_gjdgxs" w:id="0"/>
      <w:bookmarkEnd w:id="0"/>
      <w:r w:rsidDel="00000000" w:rsidR="00000000" w:rsidRPr="00000000">
        <w:rPr>
          <w:rtl w:val="0"/>
        </w:rPr>
        <w:t xml:space="preserve">•Politely assisted customers in person and via telephone.</w:t>
      </w:r>
      <w:r w:rsidDel="00000000" w:rsidR="00000000" w:rsidRPr="00000000">
        <w:rPr>
          <w:rtl w:val="0"/>
        </w:rPr>
      </w:r>
    </w:p>
    <w:p w:rsidR="00000000" w:rsidDel="00000000" w:rsidP="00000000" w:rsidRDefault="00000000" w:rsidRPr="00000000" w14:paraId="00000026">
      <w:pPr>
        <w:rPr>
          <w:sz w:val="22"/>
          <w:szCs w:val="22"/>
        </w:rPr>
      </w:pPr>
      <w:r w:rsidDel="00000000" w:rsidR="00000000" w:rsidRPr="00000000">
        <w:rPr>
          <w:rtl w:val="0"/>
        </w:rPr>
        <w:t xml:space="preserve">•Conducted weekly walk-throughs with the manager</w:t>
      </w:r>
      <w:r w:rsidDel="00000000" w:rsidR="00000000" w:rsidRPr="00000000">
        <w:rPr>
          <w:rtl w:val="0"/>
        </w:rPr>
      </w:r>
    </w:p>
    <w:p w:rsidR="00000000" w:rsidDel="00000000" w:rsidP="00000000" w:rsidRDefault="00000000" w:rsidRPr="00000000" w14:paraId="00000027">
      <w:pPr>
        <w:rPr>
          <w:sz w:val="22"/>
          <w:szCs w:val="22"/>
        </w:rPr>
      </w:pPr>
      <w:r w:rsidDel="00000000" w:rsidR="00000000" w:rsidRPr="00000000">
        <w:rPr>
          <w:rtl w:val="0"/>
        </w:rPr>
        <w:t xml:space="preserve">•Investigated and resolved customer inquiries and complaints in a timely and empathetic manner.</w:t>
      </w:r>
      <w:r w:rsidDel="00000000" w:rsidR="00000000" w:rsidRPr="00000000">
        <w:rPr>
          <w:rtl w:val="0"/>
        </w:rPr>
      </w:r>
    </w:p>
    <w:p w:rsidR="00000000" w:rsidDel="00000000" w:rsidP="00000000" w:rsidRDefault="00000000" w:rsidRPr="00000000" w14:paraId="00000028">
      <w:pPr>
        <w:rPr>
          <w:sz w:val="22"/>
          <w:szCs w:val="22"/>
        </w:rPr>
      </w:pPr>
      <w:r w:rsidDel="00000000" w:rsidR="00000000" w:rsidRPr="00000000">
        <w:rPr>
          <w:rtl w:val="0"/>
        </w:rPr>
        <w:t xml:space="preserve">•Ensured superior customer experience by addressing customer concerns, demonstrating empathy and resolving problems on the spot.</w:t>
      </w:r>
      <w:r w:rsidDel="00000000" w:rsidR="00000000" w:rsidRPr="00000000">
        <w:rPr>
          <w:rtl w:val="0"/>
        </w:rPr>
      </w:r>
    </w:p>
    <w:p w:rsidR="00000000" w:rsidDel="00000000" w:rsidP="00000000" w:rsidRDefault="00000000" w:rsidRPr="00000000" w14:paraId="00000029">
      <w:pPr>
        <w:rPr>
          <w:sz w:val="22"/>
          <w:szCs w:val="22"/>
        </w:rPr>
      </w:pPr>
      <w:r w:rsidDel="00000000" w:rsidR="00000000" w:rsidRPr="00000000">
        <w:rPr>
          <w:rtl w:val="0"/>
        </w:rPr>
      </w:r>
    </w:p>
    <w:p w:rsidR="00000000" w:rsidDel="00000000" w:rsidP="00000000" w:rsidRDefault="00000000" w:rsidRPr="00000000" w14:paraId="0000002A">
      <w:pPr>
        <w:rPr>
          <w:sz w:val="22"/>
          <w:szCs w:val="22"/>
        </w:rPr>
      </w:pPr>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2B">
      <w:pPr>
        <w:rPr>
          <w:sz w:val="22"/>
          <w:szCs w:val="22"/>
        </w:rPr>
      </w:pPr>
      <w:r w:rsidDel="00000000" w:rsidR="00000000" w:rsidRPr="00000000">
        <w:rPr>
          <w:rtl w:val="0"/>
        </w:rPr>
        <w:t xml:space="preserve">WILMER HUTCHINS HIGH SCHOOL</w:t>
      </w:r>
      <w:r w:rsidDel="00000000" w:rsidR="00000000" w:rsidRPr="00000000">
        <w:rPr>
          <w:rtl w:val="0"/>
        </w:rPr>
      </w:r>
    </w:p>
    <w:p w:rsidR="00000000" w:rsidDel="00000000" w:rsidP="00000000" w:rsidRDefault="00000000" w:rsidRPr="00000000" w14:paraId="0000002C">
      <w:pPr>
        <w:rPr>
          <w:sz w:val="22"/>
          <w:szCs w:val="22"/>
        </w:rPr>
      </w:pPr>
      <w:r w:rsidDel="00000000" w:rsidR="00000000" w:rsidRPr="00000000">
        <w:rPr>
          <w:rtl w:val="0"/>
        </w:rPr>
        <w:t xml:space="preserve">5520 LANGDON ROAD DALLAS TX 75241</w:t>
      </w:r>
      <w:r w:rsidDel="00000000" w:rsidR="00000000" w:rsidRPr="00000000">
        <w:rPr>
          <w:rtl w:val="0"/>
        </w:rPr>
      </w:r>
    </w:p>
    <w:p w:rsidR="00000000" w:rsidDel="00000000" w:rsidP="00000000" w:rsidRDefault="00000000" w:rsidRPr="00000000" w14:paraId="0000002D">
      <w:pPr>
        <w:rPr>
          <w:sz w:val="22"/>
          <w:szCs w:val="22"/>
        </w:rPr>
      </w:pPr>
      <w:r w:rsidDel="00000000" w:rsidR="00000000" w:rsidRPr="00000000">
        <w:rPr>
          <w:rtl w:val="0"/>
        </w:rPr>
        <w:t xml:space="preserve">GRADUATION YEAR 2014 </w:t>
      </w:r>
      <w:r w:rsidDel="00000000" w:rsidR="00000000" w:rsidRPr="00000000">
        <w:rPr>
          <w:rtl w:val="0"/>
        </w:rPr>
      </w:r>
    </w:p>
    <w:p w:rsidR="00000000" w:rsidDel="00000000" w:rsidP="00000000" w:rsidRDefault="00000000" w:rsidRPr="00000000" w14:paraId="0000002E">
      <w:pPr>
        <w:rPr>
          <w:sz w:val="22"/>
          <w:szCs w:val="22"/>
        </w:rPr>
      </w:pPr>
      <w:r w:rsidDel="00000000" w:rsidR="00000000" w:rsidRPr="00000000">
        <w:rPr>
          <w:rtl w:val="0"/>
        </w:rPr>
        <w:t xml:space="preserve">HIGH SCHOOL DIPLOMA </w:t>
      </w:r>
      <w:r w:rsidDel="00000000" w:rsidR="00000000" w:rsidRPr="00000000">
        <w:rPr>
          <w:rtl w:val="0"/>
        </w:rPr>
      </w:r>
    </w:p>
    <w:p w:rsidR="00000000" w:rsidDel="00000000" w:rsidP="00000000" w:rsidRDefault="00000000" w:rsidRPr="00000000" w14:paraId="0000002F">
      <w:pPr>
        <w:rPr>
          <w:sz w:val="22"/>
          <w:szCs w:val="22"/>
        </w:rPr>
      </w:pPr>
      <w:r w:rsidDel="00000000" w:rsidR="00000000" w:rsidRPr="00000000">
        <w:rPr>
          <w:rtl w:val="0"/>
        </w:rPr>
      </w:r>
    </w:p>
    <w:p w:rsidR="00000000" w:rsidDel="00000000" w:rsidP="00000000" w:rsidRDefault="00000000" w:rsidRPr="00000000" w14:paraId="00000030">
      <w:pPr>
        <w:rPr>
          <w:sz w:val="22"/>
          <w:szCs w:val="22"/>
        </w:rPr>
      </w:pPr>
      <w:r w:rsidDel="00000000" w:rsidR="00000000" w:rsidRPr="00000000">
        <w:rPr>
          <w:rtl w:val="0"/>
        </w:rPr>
      </w:r>
    </w:p>
    <w:p w:rsidR="00000000" w:rsidDel="00000000" w:rsidP="00000000" w:rsidRDefault="00000000" w:rsidRPr="00000000" w14:paraId="00000031">
      <w:pPr>
        <w:rPr>
          <w:sz w:val="22"/>
          <w:szCs w:val="22"/>
        </w:rPr>
      </w:pPr>
      <w:r w:rsidDel="00000000" w:rsidR="00000000" w:rsidRPr="00000000">
        <w:rPr>
          <w:rFonts w:ascii="Times New Roman" w:cs="Times New Roman" w:eastAsia="Times New Roman" w:hAnsi="Times New Roman"/>
          <w:color w:val="000000"/>
          <w:sz w:val="22"/>
          <w:szCs w:val="22"/>
          <w:rtl w:val="0"/>
        </w:rPr>
        <w:t xml:space="preserve">Dallas  career institute </w:t>
      </w:r>
      <w:r w:rsidDel="00000000" w:rsidR="00000000" w:rsidRPr="00000000">
        <w:rPr>
          <w:rtl w:val="0"/>
        </w:rPr>
      </w:r>
    </w:p>
    <w:p w:rsidR="00000000" w:rsidDel="00000000" w:rsidP="00000000" w:rsidRDefault="00000000" w:rsidRPr="00000000" w14:paraId="00000032">
      <w:pPr>
        <w:ind w:left="0"/>
        <w:jc w:val="left"/>
        <w:rPr>
          <w:sz w:val="22"/>
          <w:szCs w:val="22"/>
        </w:rPr>
      </w:pPr>
      <w:r w:rsidDel="00000000" w:rsidR="00000000" w:rsidRPr="00000000">
        <w:rPr>
          <w:rFonts w:ascii="Times New Roman" w:cs="Times New Roman" w:eastAsia="Times New Roman" w:hAnsi="Times New Roman"/>
          <w:color w:val="000000"/>
          <w:sz w:val="22"/>
          <w:szCs w:val="22"/>
          <w:rtl w:val="0"/>
        </w:rPr>
        <w:t xml:space="preserve">8499 Greenville Avenue Dallas Texas </w:t>
      </w:r>
      <w:commentRangeStart w:id="0"/>
      <w:r w:rsidDel="00000000" w:rsidR="00000000" w:rsidRPr="00000000">
        <w:rPr>
          <w:rFonts w:ascii="Times New Roman" w:cs="Times New Roman" w:eastAsia="Times New Roman" w:hAnsi="Times New Roman"/>
          <w:color w:val="000000"/>
          <w:sz w:val="22"/>
          <w:szCs w:val="22"/>
          <w:rtl w:val="0"/>
        </w:rPr>
        <w:t xml:space="preserve">75231</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3">
      <w:pPr>
        <w:ind w:left="0"/>
        <w:jc w:val="left"/>
        <w:rPr>
          <w:sz w:val="22"/>
          <w:szCs w:val="22"/>
        </w:rPr>
      </w:pPr>
      <w:r w:rsidDel="00000000" w:rsidR="00000000" w:rsidRPr="00000000">
        <w:rPr>
          <w:rFonts w:ascii="Times New Roman" w:cs="Times New Roman" w:eastAsia="Times New Roman" w:hAnsi="Times New Roman"/>
          <w:color w:val="000000"/>
          <w:sz w:val="22"/>
          <w:szCs w:val="22"/>
          <w:rtl w:val="0"/>
        </w:rPr>
        <w:t xml:space="preserve">Graduation year : 2018</w:t>
      </w:r>
      <w:r w:rsidDel="00000000" w:rsidR="00000000" w:rsidRPr="00000000">
        <w:rPr>
          <w:rtl w:val="0"/>
        </w:rPr>
      </w:r>
    </w:p>
    <w:p w:rsidR="00000000" w:rsidDel="00000000" w:rsidP="00000000" w:rsidRDefault="00000000" w:rsidRPr="00000000" w14:paraId="00000034">
      <w:pPr>
        <w:ind w:left="0"/>
        <w:jc w:val="left"/>
        <w:rPr>
          <w:sz w:val="22"/>
          <w:szCs w:val="22"/>
        </w:rPr>
      </w:pPr>
      <w:r w:rsidDel="00000000" w:rsidR="00000000" w:rsidRPr="00000000">
        <w:rPr>
          <w:rFonts w:ascii="Times New Roman" w:cs="Times New Roman" w:eastAsia="Times New Roman" w:hAnsi="Times New Roman"/>
          <w:color w:val="000000"/>
          <w:sz w:val="22"/>
          <w:szCs w:val="22"/>
          <w:rtl w:val="0"/>
        </w:rPr>
        <w:t xml:space="preserve">Certified phlebotomist </w:t>
      </w:r>
      <w:r w:rsidDel="00000000" w:rsidR="00000000" w:rsidRPr="00000000">
        <w:rPr>
          <w:rtl w:val="0"/>
        </w:rPr>
      </w:r>
    </w:p>
    <w:p w:rsidR="00000000" w:rsidDel="00000000" w:rsidP="00000000" w:rsidRDefault="00000000" w:rsidRPr="00000000" w14:paraId="00000035">
      <w:pPr>
        <w:ind w:left="0"/>
        <w:jc w:val="left"/>
        <w:rPr>
          <w:sz w:val="22"/>
          <w:szCs w:val="22"/>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quantaysharay@gmail.com" w:id="0" w:date="2018-11-05T17:57:18Z">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Graduation year 2018</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Certified phlebotomist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quantayshara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